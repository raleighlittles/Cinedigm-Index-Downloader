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ECC" w:rsidRDefault="00550ECC" w:rsidP="00223D55">
      <w:pPr>
        <w:pStyle w:val="NoSpacing"/>
        <w:spacing w:line="276" w:lineRule="auto"/>
        <w:rPr>
          <w:b/>
          <w:sz w:val="24"/>
          <w:szCs w:val="24"/>
        </w:rPr>
      </w:pPr>
      <w:r>
        <w:rPr>
          <w:b/>
          <w:sz w:val="24"/>
          <w:szCs w:val="24"/>
        </w:rPr>
        <w:t xml:space="preserve">FOR IMMEDIATE RELEASE </w:t>
      </w:r>
    </w:p>
    <w:p w:rsidR="00550ECC" w:rsidRPr="00921030" w:rsidRDefault="00E87BFE" w:rsidP="00921030">
      <w:pPr>
        <w:pStyle w:val="NoSpacing"/>
        <w:spacing w:line="276" w:lineRule="auto"/>
        <w:jc w:val="center"/>
        <w:rPr>
          <w:b/>
          <w:sz w:val="24"/>
          <w:szCs w:val="24"/>
        </w:rPr>
      </w:pPr>
      <w:r>
        <w:rPr>
          <w:rFonts w:cs="Arial"/>
          <w:b/>
          <w:noProof/>
        </w:rPr>
        <w:drawing>
          <wp:inline distT="0" distB="0" distL="0" distR="0">
            <wp:extent cx="1819275" cy="609600"/>
            <wp:effectExtent l="19050" t="0" r="9525"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5"/>
                    <a:srcRect/>
                    <a:stretch>
                      <a:fillRect/>
                    </a:stretch>
                  </pic:blipFill>
                  <pic:spPr bwMode="auto">
                    <a:xfrm>
                      <a:off x="0" y="0"/>
                      <a:ext cx="1819275" cy="609600"/>
                    </a:xfrm>
                    <a:prstGeom prst="rect">
                      <a:avLst/>
                    </a:prstGeom>
                    <a:noFill/>
                    <a:ln w="9525">
                      <a:noFill/>
                      <a:miter lim="800000"/>
                      <a:headEnd/>
                      <a:tailEnd/>
                    </a:ln>
                  </pic:spPr>
                </pic:pic>
              </a:graphicData>
            </a:graphic>
          </wp:inline>
        </w:drawing>
      </w:r>
    </w:p>
    <w:p w:rsidR="00550ECC" w:rsidRDefault="00550ECC" w:rsidP="00921030">
      <w:pPr>
        <w:pStyle w:val="NoSpacing"/>
        <w:spacing w:line="276" w:lineRule="auto"/>
        <w:jc w:val="center"/>
        <w:rPr>
          <w:b/>
          <w:sz w:val="24"/>
          <w:szCs w:val="24"/>
        </w:rPr>
      </w:pPr>
      <w:r>
        <w:rPr>
          <w:b/>
          <w:sz w:val="24"/>
          <w:szCs w:val="24"/>
        </w:rPr>
        <w:t>Presents</w:t>
      </w:r>
    </w:p>
    <w:p w:rsidR="00550ECC" w:rsidRPr="00921030" w:rsidRDefault="00E87BFE" w:rsidP="00921030">
      <w:pPr>
        <w:pStyle w:val="NoSpacing"/>
        <w:spacing w:line="276" w:lineRule="auto"/>
        <w:jc w:val="center"/>
        <w:rPr>
          <w:b/>
          <w:sz w:val="24"/>
          <w:szCs w:val="24"/>
        </w:rPr>
      </w:pPr>
      <w:r>
        <w:rPr>
          <w:b/>
          <w:noProof/>
          <w:sz w:val="24"/>
          <w:szCs w:val="24"/>
        </w:rPr>
        <w:drawing>
          <wp:inline distT="0" distB="0" distL="0" distR="0">
            <wp:extent cx="1905000" cy="2743200"/>
            <wp:effectExtent l="19050" t="0" r="0" b="0"/>
            <wp:docPr id="2" name="Picture 2" descr="Double Hour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e Hour DVD-F.jpg"/>
                    <pic:cNvPicPr>
                      <a:picLocks noChangeAspect="1" noChangeArrowheads="1"/>
                    </pic:cNvPicPr>
                  </pic:nvPicPr>
                  <pic:blipFill>
                    <a:blip r:embed="rId6"/>
                    <a:srcRect/>
                    <a:stretch>
                      <a:fillRect/>
                    </a:stretch>
                  </pic:blipFill>
                  <pic:spPr bwMode="auto">
                    <a:xfrm>
                      <a:off x="0" y="0"/>
                      <a:ext cx="1905000" cy="2743200"/>
                    </a:xfrm>
                    <a:prstGeom prst="rect">
                      <a:avLst/>
                    </a:prstGeom>
                    <a:noFill/>
                    <a:ln w="9525">
                      <a:noFill/>
                      <a:miter lim="800000"/>
                      <a:headEnd/>
                      <a:tailEnd/>
                    </a:ln>
                  </pic:spPr>
                </pic:pic>
              </a:graphicData>
            </a:graphic>
          </wp:inline>
        </w:drawing>
      </w:r>
    </w:p>
    <w:p w:rsidR="00550ECC" w:rsidRDefault="00550ECC" w:rsidP="00921030">
      <w:pPr>
        <w:pStyle w:val="NoSpacing"/>
        <w:spacing w:line="276" w:lineRule="auto"/>
        <w:jc w:val="center"/>
        <w:rPr>
          <w:b/>
          <w:i/>
          <w:sz w:val="24"/>
          <w:szCs w:val="24"/>
        </w:rPr>
      </w:pPr>
    </w:p>
    <w:p w:rsidR="00550ECC" w:rsidRDefault="00550ECC" w:rsidP="00921030">
      <w:pPr>
        <w:pStyle w:val="NoSpacing"/>
        <w:spacing w:line="276" w:lineRule="auto"/>
        <w:jc w:val="center"/>
        <w:rPr>
          <w:b/>
          <w:sz w:val="26"/>
          <w:szCs w:val="26"/>
        </w:rPr>
      </w:pPr>
      <w:r>
        <w:rPr>
          <w:b/>
          <w:sz w:val="26"/>
          <w:szCs w:val="26"/>
        </w:rPr>
        <w:t xml:space="preserve">SAMUEL GOLDWYN FILMS’ </w:t>
      </w:r>
      <w:r w:rsidRPr="00921030">
        <w:rPr>
          <w:b/>
          <w:sz w:val="26"/>
          <w:szCs w:val="26"/>
        </w:rPr>
        <w:t xml:space="preserve">BOX OFFICE SENSATION </w:t>
      </w:r>
    </w:p>
    <w:p w:rsidR="00550ECC" w:rsidRPr="00921030" w:rsidRDefault="00550ECC" w:rsidP="00921030">
      <w:pPr>
        <w:pStyle w:val="NoSpacing"/>
        <w:spacing w:line="276" w:lineRule="auto"/>
        <w:jc w:val="center"/>
        <w:rPr>
          <w:b/>
          <w:sz w:val="26"/>
          <w:szCs w:val="26"/>
        </w:rPr>
      </w:pPr>
      <w:r>
        <w:rPr>
          <w:b/>
          <w:sz w:val="26"/>
          <w:szCs w:val="26"/>
        </w:rPr>
        <w:t>“</w:t>
      </w:r>
      <w:r w:rsidRPr="00921030">
        <w:rPr>
          <w:b/>
          <w:sz w:val="26"/>
          <w:szCs w:val="26"/>
        </w:rPr>
        <w:t>THE DOUBLE HOUR</w:t>
      </w:r>
      <w:r>
        <w:rPr>
          <w:b/>
          <w:sz w:val="26"/>
          <w:szCs w:val="26"/>
        </w:rPr>
        <w:t>”</w:t>
      </w:r>
      <w:r w:rsidRPr="00921030">
        <w:rPr>
          <w:b/>
          <w:sz w:val="26"/>
          <w:szCs w:val="26"/>
        </w:rPr>
        <w:t xml:space="preserve"> (La Dopp</w:t>
      </w:r>
      <w:r>
        <w:rPr>
          <w:b/>
          <w:sz w:val="26"/>
          <w:szCs w:val="26"/>
        </w:rPr>
        <w:t>i</w:t>
      </w:r>
      <w:r w:rsidRPr="00921030">
        <w:rPr>
          <w:b/>
          <w:sz w:val="26"/>
          <w:szCs w:val="26"/>
        </w:rPr>
        <w:t xml:space="preserve">a </w:t>
      </w:r>
      <w:r>
        <w:rPr>
          <w:b/>
          <w:sz w:val="26"/>
          <w:szCs w:val="26"/>
        </w:rPr>
        <w:t>O</w:t>
      </w:r>
      <w:r w:rsidRPr="00921030">
        <w:rPr>
          <w:b/>
          <w:sz w:val="26"/>
          <w:szCs w:val="26"/>
        </w:rPr>
        <w:t>ra)</w:t>
      </w:r>
      <w:r>
        <w:rPr>
          <w:b/>
          <w:sz w:val="26"/>
          <w:szCs w:val="26"/>
        </w:rPr>
        <w:t>,</w:t>
      </w:r>
    </w:p>
    <w:p w:rsidR="00550ECC" w:rsidRPr="00921030" w:rsidRDefault="00550ECC" w:rsidP="00921030">
      <w:pPr>
        <w:pStyle w:val="NoSpacing"/>
        <w:spacing w:line="276" w:lineRule="auto"/>
        <w:jc w:val="center"/>
        <w:rPr>
          <w:b/>
          <w:i/>
          <w:sz w:val="26"/>
          <w:szCs w:val="26"/>
        </w:rPr>
      </w:pPr>
      <w:r>
        <w:rPr>
          <w:b/>
          <w:sz w:val="26"/>
          <w:szCs w:val="26"/>
        </w:rPr>
        <w:t xml:space="preserve">RELEASES </w:t>
      </w:r>
      <w:r w:rsidRPr="00921030">
        <w:rPr>
          <w:b/>
          <w:sz w:val="26"/>
          <w:szCs w:val="26"/>
        </w:rPr>
        <w:t xml:space="preserve">APRIL 3 ON </w:t>
      </w:r>
      <w:r>
        <w:rPr>
          <w:b/>
          <w:sz w:val="26"/>
          <w:szCs w:val="26"/>
        </w:rPr>
        <w:t>DIGITAL AND DVD</w:t>
      </w:r>
    </w:p>
    <w:p w:rsidR="00550ECC" w:rsidRDefault="00550ECC" w:rsidP="00921030">
      <w:pPr>
        <w:pStyle w:val="NoSpacing"/>
        <w:spacing w:line="276" w:lineRule="auto"/>
        <w:rPr>
          <w:b/>
          <w:i/>
          <w:sz w:val="24"/>
          <w:szCs w:val="24"/>
        </w:rPr>
      </w:pPr>
    </w:p>
    <w:p w:rsidR="00550ECC" w:rsidRPr="00223D55" w:rsidRDefault="00550ECC" w:rsidP="00B34BD6">
      <w:pPr>
        <w:jc w:val="center"/>
        <w:rPr>
          <w:rFonts w:ascii="Calibri" w:hAnsi="Calibri" w:cs="Calibri"/>
          <w:bCs/>
        </w:rPr>
      </w:pPr>
      <w:r w:rsidRPr="00223D55">
        <w:rPr>
          <w:rFonts w:ascii="Calibri" w:hAnsi="Calibri" w:cs="Calibri"/>
          <w:bCs/>
        </w:rPr>
        <w:t xml:space="preserve">“The best movie of its kind since </w:t>
      </w:r>
      <w:r w:rsidRPr="00223D55">
        <w:rPr>
          <w:rFonts w:ascii="Calibri" w:hAnsi="Calibri" w:cs="Calibri"/>
          <w:bCs/>
          <w:i/>
        </w:rPr>
        <w:t>Tell No One</w:t>
      </w:r>
      <w:r w:rsidRPr="00223D55">
        <w:rPr>
          <w:rFonts w:ascii="Calibri" w:hAnsi="Calibri" w:cs="Calibri"/>
          <w:bCs/>
        </w:rPr>
        <w:t>… Hitchcockian… you don’t want it to end.”</w:t>
      </w:r>
    </w:p>
    <w:p w:rsidR="00550ECC" w:rsidRPr="00223D55" w:rsidRDefault="00550ECC" w:rsidP="00B34BD6">
      <w:pPr>
        <w:jc w:val="center"/>
        <w:rPr>
          <w:rFonts w:ascii="Calibri" w:hAnsi="Calibri" w:cs="Calibri"/>
          <w:bCs/>
        </w:rPr>
      </w:pPr>
      <w:r w:rsidRPr="00223D55">
        <w:rPr>
          <w:rFonts w:ascii="Calibri" w:hAnsi="Calibri" w:cs="Calibri"/>
          <w:bCs/>
        </w:rPr>
        <w:t>—</w:t>
      </w:r>
      <w:r w:rsidRPr="00223D55">
        <w:rPr>
          <w:rFonts w:ascii="Calibri" w:hAnsi="Calibri" w:cs="Calibri"/>
          <w:bCs/>
          <w:i/>
        </w:rPr>
        <w:t>The New York Times</w:t>
      </w:r>
    </w:p>
    <w:p w:rsidR="00550ECC" w:rsidRDefault="00550ECC" w:rsidP="00B34BD6">
      <w:pPr>
        <w:pStyle w:val="NoSpacing"/>
        <w:spacing w:line="276" w:lineRule="auto"/>
        <w:jc w:val="center"/>
        <w:rPr>
          <w:rFonts w:cs="Calibri"/>
          <w:sz w:val="24"/>
          <w:szCs w:val="24"/>
        </w:rPr>
      </w:pPr>
      <w:r w:rsidRPr="00223D55">
        <w:rPr>
          <w:rFonts w:cs="Calibri"/>
          <w:sz w:val="24"/>
          <w:szCs w:val="24"/>
        </w:rPr>
        <w:t xml:space="preserve">“Charismatic, nuanced performances that give an emotional resonance far beyond the </w:t>
      </w:r>
    </w:p>
    <w:p w:rsidR="00550ECC" w:rsidRPr="00223D55" w:rsidRDefault="00550ECC" w:rsidP="00B34BD6">
      <w:pPr>
        <w:pStyle w:val="NoSpacing"/>
        <w:spacing w:line="276" w:lineRule="auto"/>
        <w:jc w:val="center"/>
        <w:rPr>
          <w:rFonts w:cs="Calibri"/>
          <w:i/>
          <w:sz w:val="24"/>
          <w:szCs w:val="24"/>
        </w:rPr>
      </w:pPr>
      <w:r w:rsidRPr="00223D55">
        <w:rPr>
          <w:rFonts w:cs="Calibri"/>
          <w:sz w:val="24"/>
          <w:szCs w:val="24"/>
        </w:rPr>
        <w:t>surprise twists.”</w:t>
      </w:r>
      <w:r w:rsidRPr="00223D55">
        <w:rPr>
          <w:rFonts w:cs="Calibri"/>
          <w:i/>
          <w:sz w:val="24"/>
          <w:szCs w:val="24"/>
        </w:rPr>
        <w:t xml:space="preserve"> </w:t>
      </w:r>
      <w:r>
        <w:rPr>
          <w:rFonts w:cs="Calibri"/>
          <w:i/>
          <w:sz w:val="24"/>
          <w:szCs w:val="24"/>
        </w:rPr>
        <w:t xml:space="preserve">– Wall </w:t>
      </w:r>
      <w:r w:rsidRPr="00223D55">
        <w:rPr>
          <w:rFonts w:cs="Calibri"/>
          <w:i/>
          <w:sz w:val="24"/>
          <w:szCs w:val="24"/>
        </w:rPr>
        <w:t>Street Journal</w:t>
      </w:r>
    </w:p>
    <w:p w:rsidR="00550ECC" w:rsidRDefault="00550ECC" w:rsidP="00223D55">
      <w:pPr>
        <w:pStyle w:val="NoSpacing"/>
        <w:spacing w:line="276" w:lineRule="auto"/>
        <w:jc w:val="center"/>
        <w:rPr>
          <w:rFonts w:cs="Calibri"/>
          <w:i/>
          <w:sz w:val="24"/>
          <w:szCs w:val="24"/>
        </w:rPr>
      </w:pPr>
      <w:r w:rsidRPr="00223D55">
        <w:rPr>
          <w:rFonts w:cs="Calibri"/>
          <w:sz w:val="24"/>
          <w:szCs w:val="24"/>
        </w:rPr>
        <w:t>“A suave, elliptically drawn neo-noir.”</w:t>
      </w:r>
      <w:r w:rsidRPr="00223D55">
        <w:rPr>
          <w:rFonts w:cs="Calibri"/>
          <w:i/>
          <w:sz w:val="24"/>
          <w:szCs w:val="24"/>
        </w:rPr>
        <w:t xml:space="preserve"> </w:t>
      </w:r>
      <w:r>
        <w:rPr>
          <w:rFonts w:cs="Calibri"/>
          <w:i/>
          <w:sz w:val="24"/>
          <w:szCs w:val="24"/>
        </w:rPr>
        <w:t xml:space="preserve">– Movieline </w:t>
      </w:r>
    </w:p>
    <w:p w:rsidR="00550ECC" w:rsidRPr="00223D55" w:rsidRDefault="00550ECC" w:rsidP="00223D55">
      <w:pPr>
        <w:pStyle w:val="NoSpacing"/>
        <w:spacing w:line="276" w:lineRule="auto"/>
        <w:jc w:val="center"/>
        <w:rPr>
          <w:rFonts w:cs="Calibri"/>
          <w:b/>
          <w:i/>
          <w:sz w:val="24"/>
          <w:szCs w:val="24"/>
        </w:rPr>
      </w:pPr>
    </w:p>
    <w:p w:rsidR="00550ECC" w:rsidRPr="00223D55" w:rsidRDefault="00550ECC" w:rsidP="00BD3E20">
      <w:pPr>
        <w:pStyle w:val="NoSpacing"/>
        <w:spacing w:line="276" w:lineRule="auto"/>
        <w:rPr>
          <w:rFonts w:cs="Calibri"/>
          <w:sz w:val="24"/>
          <w:szCs w:val="24"/>
        </w:rPr>
      </w:pPr>
      <w:r w:rsidRPr="00A970A2">
        <w:rPr>
          <w:rFonts w:cs="Calibri"/>
          <w:i/>
          <w:sz w:val="24"/>
          <w:szCs w:val="24"/>
        </w:rPr>
        <w:t xml:space="preserve">February </w:t>
      </w:r>
      <w:r>
        <w:rPr>
          <w:rFonts w:cs="Calibri"/>
          <w:i/>
          <w:sz w:val="24"/>
          <w:szCs w:val="24"/>
        </w:rPr>
        <w:t>16</w:t>
      </w:r>
      <w:r w:rsidRPr="00A970A2">
        <w:rPr>
          <w:rFonts w:cs="Calibri"/>
          <w:i/>
          <w:sz w:val="24"/>
          <w:szCs w:val="24"/>
        </w:rPr>
        <w:t xml:space="preserve">, 2012 – </w:t>
      </w:r>
      <w:smartTag w:uri="urn:schemas-microsoft-com:office:smarttags" w:element="place">
        <w:smartTag w:uri="urn:schemas-microsoft-com:office:smarttags" w:element="City">
          <w:r w:rsidRPr="00A970A2">
            <w:rPr>
              <w:rFonts w:cs="Calibri"/>
              <w:i/>
              <w:sz w:val="24"/>
              <w:szCs w:val="24"/>
            </w:rPr>
            <w:t>New York</w:t>
          </w:r>
        </w:smartTag>
        <w:r w:rsidRPr="00A970A2">
          <w:rPr>
            <w:rFonts w:cs="Calibri"/>
            <w:i/>
            <w:sz w:val="24"/>
            <w:szCs w:val="24"/>
          </w:rPr>
          <w:t xml:space="preserve">, </w:t>
        </w:r>
        <w:smartTag w:uri="urn:schemas-microsoft-com:office:smarttags" w:element="State">
          <w:r w:rsidRPr="00A970A2">
            <w:rPr>
              <w:rFonts w:cs="Calibri"/>
              <w:i/>
              <w:sz w:val="24"/>
              <w:szCs w:val="24"/>
            </w:rPr>
            <w:t>New York</w:t>
          </w:r>
        </w:smartTag>
      </w:smartTag>
      <w:r w:rsidRPr="00A970A2">
        <w:rPr>
          <w:rFonts w:cs="Calibri"/>
          <w:sz w:val="24"/>
          <w:szCs w:val="24"/>
        </w:rPr>
        <w:t xml:space="preserve"> – Nothing is what it seems in Giuseppe Capotondi’s Italian thriller, </w:t>
      </w:r>
      <w:r w:rsidRPr="00A970A2">
        <w:rPr>
          <w:rFonts w:cs="Calibri"/>
          <w:b/>
          <w:i/>
          <w:sz w:val="24"/>
          <w:szCs w:val="24"/>
        </w:rPr>
        <w:t>THE DOUBLE HOUR</w:t>
      </w:r>
      <w:r w:rsidRPr="00A970A2">
        <w:rPr>
          <w:rFonts w:cs="Calibri"/>
          <w:sz w:val="24"/>
          <w:szCs w:val="24"/>
        </w:rPr>
        <w:t xml:space="preserve">. </w:t>
      </w:r>
      <w:r w:rsidRPr="00223D55">
        <w:rPr>
          <w:rFonts w:cs="Calibri"/>
          <w:sz w:val="24"/>
          <w:szCs w:val="24"/>
        </w:rPr>
        <w:t xml:space="preserve"> Guido (Filippo Timi, </w:t>
      </w:r>
      <w:r w:rsidRPr="00223D55">
        <w:rPr>
          <w:rFonts w:cs="Calibri"/>
          <w:i/>
          <w:sz w:val="24"/>
          <w:szCs w:val="24"/>
        </w:rPr>
        <w:t>Vincere</w:t>
      </w:r>
      <w:r w:rsidRPr="00223D55">
        <w:rPr>
          <w:rFonts w:cs="Calibri"/>
          <w:sz w:val="24"/>
          <w:szCs w:val="24"/>
        </w:rPr>
        <w:t xml:space="preserve">), a former cop, is a luckless veteran of the speed-dating scene in </w:t>
      </w:r>
      <w:smartTag w:uri="urn:schemas-microsoft-com:office:smarttags" w:element="City">
        <w:smartTag w:uri="urn:schemas-microsoft-com:office:smarttags" w:element="place">
          <w:r w:rsidRPr="00223D55">
            <w:rPr>
              <w:rFonts w:cs="Calibri"/>
              <w:sz w:val="24"/>
              <w:szCs w:val="24"/>
            </w:rPr>
            <w:t>Turin</w:t>
          </w:r>
        </w:smartTag>
      </w:smartTag>
      <w:r w:rsidRPr="00223D55">
        <w:rPr>
          <w:rFonts w:cs="Calibri"/>
          <w:sz w:val="24"/>
          <w:szCs w:val="24"/>
        </w:rPr>
        <w:t>. But, much to his surprise, he meets Slovenian immigrant Sonia (Ksenia Rappoport), a chambermaid at a high-end hotel. The two hit it off</w:t>
      </w:r>
      <w:r>
        <w:rPr>
          <w:rFonts w:cs="Calibri"/>
          <w:sz w:val="24"/>
          <w:szCs w:val="24"/>
        </w:rPr>
        <w:t xml:space="preserve"> </w:t>
      </w:r>
      <w:r w:rsidRPr="00223D55">
        <w:rPr>
          <w:rFonts w:cs="Calibri"/>
          <w:sz w:val="24"/>
          <w:szCs w:val="24"/>
        </w:rPr>
        <w:t xml:space="preserve">and a passionate romance develops. After they leave the city for a romantic getaway in the country, things suddenly take a dark turn. </w:t>
      </w:r>
      <w:r>
        <w:rPr>
          <w:rFonts w:cs="Calibri"/>
          <w:sz w:val="24"/>
          <w:szCs w:val="24"/>
        </w:rPr>
        <w:t xml:space="preserve"> </w:t>
      </w:r>
      <w:r>
        <w:t>As Sonia’s murky past resurfaces, her reality starts to crumble.  Everything in her life begins to change—questions arise and answers only arrive through a continuous twist and turn of events keeping viewers on edge until the film’s final moments.</w:t>
      </w:r>
      <w:r>
        <w:br/>
      </w:r>
    </w:p>
    <w:p w:rsidR="00550ECC" w:rsidRPr="00223D55" w:rsidRDefault="00550ECC" w:rsidP="008F7164">
      <w:pPr>
        <w:pStyle w:val="NoSpacing"/>
        <w:spacing w:line="276" w:lineRule="auto"/>
        <w:rPr>
          <w:rFonts w:cs="Calibri"/>
          <w:sz w:val="24"/>
          <w:szCs w:val="24"/>
        </w:rPr>
      </w:pPr>
      <w:r w:rsidRPr="00A770A4">
        <w:rPr>
          <w:rFonts w:cs="Calibri"/>
          <w:sz w:val="24"/>
          <w:szCs w:val="24"/>
        </w:rPr>
        <w:t>At once</w:t>
      </w:r>
      <w:r>
        <w:rPr>
          <w:rFonts w:cs="Calibri"/>
          <w:sz w:val="24"/>
          <w:szCs w:val="24"/>
        </w:rPr>
        <w:t xml:space="preserve"> </w:t>
      </w:r>
      <w:r w:rsidRPr="00A770A4">
        <w:rPr>
          <w:rFonts w:cs="Calibri"/>
          <w:sz w:val="24"/>
          <w:szCs w:val="24"/>
        </w:rPr>
        <w:t xml:space="preserve">a stark romance, a psychological thriller, and a story about possibilities, </w:t>
      </w:r>
      <w:r w:rsidRPr="00A770A4">
        <w:rPr>
          <w:rFonts w:cs="Calibri"/>
          <w:b/>
          <w:i/>
          <w:sz w:val="24"/>
          <w:szCs w:val="24"/>
        </w:rPr>
        <w:t>THE DOUBLE HOUR</w:t>
      </w:r>
      <w:r w:rsidRPr="00A770A4">
        <w:rPr>
          <w:rFonts w:cs="Calibri"/>
          <w:sz w:val="24"/>
          <w:szCs w:val="24"/>
        </w:rPr>
        <w:t xml:space="preserve"> releases April 3 on</w:t>
      </w:r>
      <w:r>
        <w:rPr>
          <w:rFonts w:cs="Calibri"/>
          <w:sz w:val="24"/>
          <w:szCs w:val="24"/>
        </w:rPr>
        <w:t xml:space="preserve"> DVD and digital platforms</w:t>
      </w:r>
      <w:r w:rsidRPr="00A770A4">
        <w:rPr>
          <w:rFonts w:cs="Calibri"/>
          <w:sz w:val="24"/>
          <w:szCs w:val="24"/>
        </w:rPr>
        <w:t xml:space="preserve">. </w:t>
      </w:r>
      <w:r>
        <w:rPr>
          <w:rFonts w:cs="Calibri"/>
          <w:sz w:val="24"/>
          <w:szCs w:val="24"/>
        </w:rPr>
        <w:t>The film h</w:t>
      </w:r>
      <w:r>
        <w:rPr>
          <w:sz w:val="24"/>
          <w:szCs w:val="24"/>
        </w:rPr>
        <w:t xml:space="preserve">ad its world </w:t>
      </w:r>
      <w:r w:rsidRPr="00E73C81">
        <w:rPr>
          <w:sz w:val="24"/>
          <w:szCs w:val="24"/>
        </w:rPr>
        <w:t xml:space="preserve">premiere at the 2009 </w:t>
      </w:r>
      <w:r>
        <w:rPr>
          <w:sz w:val="24"/>
          <w:szCs w:val="24"/>
        </w:rPr>
        <w:t xml:space="preserve">Venice </w:t>
      </w:r>
      <w:r w:rsidRPr="00E73C81">
        <w:rPr>
          <w:sz w:val="24"/>
          <w:szCs w:val="24"/>
        </w:rPr>
        <w:t>Film Festival</w:t>
      </w:r>
      <w:r>
        <w:rPr>
          <w:sz w:val="24"/>
          <w:szCs w:val="24"/>
        </w:rPr>
        <w:t>,</w:t>
      </w:r>
      <w:r w:rsidRPr="00E73C81">
        <w:rPr>
          <w:sz w:val="24"/>
          <w:szCs w:val="24"/>
        </w:rPr>
        <w:t xml:space="preserve"> </w:t>
      </w:r>
      <w:r>
        <w:rPr>
          <w:sz w:val="24"/>
          <w:szCs w:val="24"/>
        </w:rPr>
        <w:t xml:space="preserve">where </w:t>
      </w:r>
      <w:r w:rsidRPr="00E73C81">
        <w:rPr>
          <w:sz w:val="24"/>
          <w:szCs w:val="24"/>
        </w:rPr>
        <w:t>Ksenia Rappoport</w:t>
      </w:r>
      <w:r>
        <w:rPr>
          <w:sz w:val="24"/>
          <w:szCs w:val="24"/>
        </w:rPr>
        <w:t xml:space="preserve"> won the best actress prize. Following a </w:t>
      </w:r>
      <w:r>
        <w:rPr>
          <w:sz w:val="24"/>
          <w:szCs w:val="24"/>
        </w:rPr>
        <w:lastRenderedPageBreak/>
        <w:t>terrific reception there, the film went on to play the Toronto International Film Festival</w:t>
      </w:r>
      <w:r w:rsidRPr="00E73C81">
        <w:rPr>
          <w:sz w:val="24"/>
          <w:szCs w:val="24"/>
        </w:rPr>
        <w:t xml:space="preserve">. </w:t>
      </w:r>
      <w:r>
        <w:rPr>
          <w:b/>
          <w:i/>
          <w:sz w:val="24"/>
          <w:szCs w:val="24"/>
        </w:rPr>
        <w:t>THE DOUBLE HOUR</w:t>
      </w:r>
      <w:r>
        <w:rPr>
          <w:sz w:val="24"/>
          <w:szCs w:val="24"/>
        </w:rPr>
        <w:t xml:space="preserve"> has </w:t>
      </w:r>
      <w:r w:rsidRPr="00E73C81">
        <w:rPr>
          <w:sz w:val="24"/>
          <w:szCs w:val="24"/>
        </w:rPr>
        <w:t xml:space="preserve">generated </w:t>
      </w:r>
      <w:r>
        <w:rPr>
          <w:sz w:val="24"/>
          <w:szCs w:val="24"/>
        </w:rPr>
        <w:t xml:space="preserve">more than </w:t>
      </w:r>
      <w:r w:rsidRPr="00E73C81">
        <w:rPr>
          <w:sz w:val="24"/>
          <w:szCs w:val="24"/>
        </w:rPr>
        <w:t xml:space="preserve">$1.5 million in </w:t>
      </w:r>
      <w:smartTag w:uri="urn:schemas-microsoft-com:office:smarttags" w:element="PlaceType">
        <w:smartTag w:uri="urn:schemas-microsoft-com:office:smarttags" w:element="place">
          <w:smartTag w:uri="urn:schemas-microsoft-com:office:smarttags" w:element="country-region">
            <w:r w:rsidRPr="00E73C81">
              <w:rPr>
                <w:sz w:val="24"/>
                <w:szCs w:val="24"/>
              </w:rPr>
              <w:t>U.S.</w:t>
            </w:r>
          </w:smartTag>
        </w:smartTag>
      </w:smartTag>
      <w:r w:rsidRPr="00E73C81">
        <w:rPr>
          <w:sz w:val="24"/>
          <w:szCs w:val="24"/>
        </w:rPr>
        <w:t xml:space="preserve"> box office.  </w:t>
      </w:r>
      <w:r w:rsidRPr="00E73C81">
        <w:rPr>
          <w:b/>
          <w:i/>
          <w:sz w:val="24"/>
          <w:szCs w:val="24"/>
        </w:rPr>
        <w:t>THE DOUBLE HOUR</w:t>
      </w:r>
      <w:r w:rsidRPr="00E73C81">
        <w:rPr>
          <w:sz w:val="24"/>
          <w:szCs w:val="24"/>
        </w:rPr>
        <w:t xml:space="preserve"> is a </w:t>
      </w:r>
      <w:r w:rsidRPr="00052526">
        <w:rPr>
          <w:i/>
          <w:sz w:val="24"/>
          <w:szCs w:val="24"/>
        </w:rPr>
        <w:t>New York Times</w:t>
      </w:r>
      <w:r w:rsidRPr="00E73C81">
        <w:rPr>
          <w:sz w:val="24"/>
          <w:szCs w:val="24"/>
        </w:rPr>
        <w:t xml:space="preserve"> Critics’ Pick and rates 95% “certified fresh” with top film critics nationwide on </w:t>
      </w:r>
      <w:r w:rsidRPr="00E73C81">
        <w:rPr>
          <w:i/>
          <w:sz w:val="24"/>
          <w:szCs w:val="24"/>
        </w:rPr>
        <w:t>Rotten Tomatoes</w:t>
      </w:r>
      <w:r w:rsidRPr="00E73C81">
        <w:rPr>
          <w:sz w:val="24"/>
          <w:szCs w:val="24"/>
        </w:rPr>
        <w:t xml:space="preserve">. </w:t>
      </w:r>
      <w:r w:rsidRPr="00223D55">
        <w:rPr>
          <w:rFonts w:cs="Calibri"/>
          <w:i/>
          <w:sz w:val="24"/>
          <w:szCs w:val="24"/>
        </w:rPr>
        <w:t>The Hollywood Reporter</w:t>
      </w:r>
      <w:r w:rsidRPr="00223D55">
        <w:rPr>
          <w:rFonts w:cs="Calibri"/>
          <w:sz w:val="24"/>
          <w:szCs w:val="24"/>
        </w:rPr>
        <w:t xml:space="preserve"> recently reported </w:t>
      </w:r>
      <w:r>
        <w:rPr>
          <w:rFonts w:cs="Calibri"/>
          <w:sz w:val="24"/>
          <w:szCs w:val="24"/>
        </w:rPr>
        <w:t>an American version of the film in the works to be written and directed by Joshua Marsten (</w:t>
      </w:r>
      <w:r w:rsidRPr="009030DC">
        <w:rPr>
          <w:rFonts w:cs="Calibri"/>
          <w:i/>
          <w:sz w:val="24"/>
          <w:szCs w:val="24"/>
        </w:rPr>
        <w:t>Maria Full of Grace</w:t>
      </w:r>
      <w:r>
        <w:rPr>
          <w:rFonts w:cs="Calibri"/>
          <w:sz w:val="24"/>
          <w:szCs w:val="24"/>
        </w:rPr>
        <w:t xml:space="preserve">) and produced by </w:t>
      </w:r>
      <w:r w:rsidRPr="00223D55">
        <w:rPr>
          <w:rStyle w:val="Strong"/>
          <w:rFonts w:cs="Calibri"/>
          <w:b w:val="0"/>
          <w:sz w:val="24"/>
          <w:szCs w:val="24"/>
        </w:rPr>
        <w:t>Roy Lee</w:t>
      </w:r>
      <w:r w:rsidRPr="00223D55">
        <w:rPr>
          <w:rFonts w:cs="Calibri"/>
          <w:sz w:val="24"/>
          <w:szCs w:val="24"/>
        </w:rPr>
        <w:t> (</w:t>
      </w:r>
      <w:r w:rsidRPr="00223D55">
        <w:rPr>
          <w:rFonts w:cs="Calibri"/>
          <w:i/>
          <w:sz w:val="24"/>
          <w:szCs w:val="24"/>
        </w:rPr>
        <w:t>The Departed</w:t>
      </w:r>
      <w:r w:rsidRPr="00223D55">
        <w:rPr>
          <w:rFonts w:cs="Calibri"/>
          <w:sz w:val="24"/>
          <w:szCs w:val="24"/>
        </w:rPr>
        <w:t xml:space="preserve">, </w:t>
      </w:r>
      <w:r w:rsidRPr="00223D55">
        <w:rPr>
          <w:rFonts w:cs="Calibri"/>
          <w:i/>
          <w:sz w:val="24"/>
          <w:szCs w:val="24"/>
        </w:rPr>
        <w:t>The Ring</w:t>
      </w:r>
      <w:r w:rsidRPr="00223D55">
        <w:rPr>
          <w:rFonts w:cs="Calibri"/>
          <w:sz w:val="24"/>
          <w:szCs w:val="24"/>
        </w:rPr>
        <w:t>) and </w:t>
      </w:r>
      <w:r w:rsidRPr="00223D55">
        <w:rPr>
          <w:rStyle w:val="Strong"/>
          <w:rFonts w:cs="Calibri"/>
          <w:b w:val="0"/>
          <w:sz w:val="24"/>
          <w:szCs w:val="24"/>
        </w:rPr>
        <w:t xml:space="preserve">Nicola Giuliano, </w:t>
      </w:r>
      <w:r>
        <w:rPr>
          <w:rStyle w:val="Strong"/>
          <w:rFonts w:cs="Calibri"/>
          <w:b w:val="0"/>
          <w:sz w:val="24"/>
          <w:szCs w:val="24"/>
        </w:rPr>
        <w:t xml:space="preserve">the latter of </w:t>
      </w:r>
      <w:del w:id="0" w:author="sommer hixson" w:date="2012-02-16T17:27:00Z">
        <w:r w:rsidDel="00E87BFE">
          <w:rPr>
            <w:rStyle w:val="Strong"/>
            <w:rFonts w:cs="Calibri"/>
            <w:b w:val="0"/>
            <w:sz w:val="24"/>
            <w:szCs w:val="24"/>
          </w:rPr>
          <w:delText>whom</w:delText>
        </w:r>
      </w:del>
      <w:ins w:id="1" w:author="sommer hixson" w:date="2012-02-16T17:36:00Z">
        <w:r w:rsidR="00E87BFE">
          <w:rPr>
            <w:rStyle w:val="Strong"/>
            <w:rFonts w:cs="Calibri"/>
            <w:b w:val="0"/>
            <w:sz w:val="24"/>
            <w:szCs w:val="24"/>
          </w:rPr>
          <w:t>whom</w:t>
        </w:r>
      </w:ins>
      <w:r>
        <w:rPr>
          <w:rStyle w:val="Strong"/>
          <w:rFonts w:cs="Calibri"/>
          <w:b w:val="0"/>
          <w:sz w:val="24"/>
          <w:szCs w:val="24"/>
        </w:rPr>
        <w:t xml:space="preserve"> was a </w:t>
      </w:r>
      <w:r w:rsidRPr="00223D55">
        <w:rPr>
          <w:rStyle w:val="Strong"/>
          <w:rFonts w:cs="Calibri"/>
          <w:b w:val="0"/>
          <w:sz w:val="24"/>
          <w:szCs w:val="24"/>
        </w:rPr>
        <w:t>producer o</w:t>
      </w:r>
      <w:r>
        <w:rPr>
          <w:rStyle w:val="Strong"/>
          <w:rFonts w:cs="Calibri"/>
          <w:b w:val="0"/>
          <w:sz w:val="24"/>
          <w:szCs w:val="24"/>
        </w:rPr>
        <w:t>f</w:t>
      </w:r>
      <w:r w:rsidRPr="00223D55">
        <w:rPr>
          <w:rStyle w:val="Strong"/>
          <w:rFonts w:cs="Calibri"/>
          <w:b w:val="0"/>
          <w:sz w:val="24"/>
          <w:szCs w:val="24"/>
        </w:rPr>
        <w:t xml:space="preserve"> the Italian version. </w:t>
      </w:r>
      <w:r>
        <w:rPr>
          <w:rStyle w:val="Strong"/>
          <w:rFonts w:cs="Calibri"/>
          <w:b w:val="0"/>
          <w:sz w:val="24"/>
          <w:szCs w:val="24"/>
        </w:rPr>
        <w:t xml:space="preserve"> </w:t>
      </w:r>
    </w:p>
    <w:p w:rsidR="00550ECC" w:rsidRDefault="00550ECC">
      <w:pPr>
        <w:rPr>
          <w:rFonts w:ascii="Calibri" w:hAnsi="Calibri" w:cs="Calibri"/>
        </w:rPr>
      </w:pPr>
    </w:p>
    <w:p w:rsidR="00550ECC" w:rsidRPr="00A770A4" w:rsidRDefault="00550ECC" w:rsidP="00A770A4">
      <w:pPr>
        <w:pStyle w:val="BodyA"/>
        <w:spacing w:line="276" w:lineRule="auto"/>
        <w:rPr>
          <w:rFonts w:ascii="Calibri" w:hAnsi="Calibri" w:cs="Calibri"/>
          <w:szCs w:val="24"/>
        </w:rPr>
      </w:pPr>
      <w:r>
        <w:rPr>
          <w:rFonts w:ascii="Calibri" w:hAnsi="Calibri" w:cs="Calibri"/>
          <w:szCs w:val="24"/>
        </w:rPr>
        <w:t>Says</w:t>
      </w:r>
      <w:r w:rsidRPr="00A770A4">
        <w:rPr>
          <w:rFonts w:ascii="Calibri" w:hAnsi="Calibri" w:cs="Calibri"/>
          <w:szCs w:val="24"/>
        </w:rPr>
        <w:t xml:space="preserve"> Capotondi</w:t>
      </w:r>
      <w:r>
        <w:rPr>
          <w:rFonts w:ascii="Calibri" w:hAnsi="Calibri" w:cs="Calibri"/>
          <w:szCs w:val="24"/>
        </w:rPr>
        <w:t xml:space="preserve"> about his</w:t>
      </w:r>
      <w:r w:rsidRPr="00A770A4">
        <w:rPr>
          <w:rFonts w:ascii="Calibri" w:hAnsi="Calibri" w:cs="Calibri"/>
          <w:szCs w:val="24"/>
        </w:rPr>
        <w:t xml:space="preserve"> first feature film, “This</w:t>
      </w:r>
      <w:r>
        <w:rPr>
          <w:rFonts w:ascii="Calibri" w:hAnsi="Calibri" w:cs="Calibri"/>
          <w:szCs w:val="24"/>
        </w:rPr>
        <w:t xml:space="preserve"> film</w:t>
      </w:r>
      <w:r w:rsidRPr="00A770A4">
        <w:rPr>
          <w:rFonts w:ascii="Calibri" w:hAnsi="Calibri" w:cs="Calibri"/>
          <w:szCs w:val="24"/>
        </w:rPr>
        <w:t xml:space="preserve"> is about</w:t>
      </w:r>
      <w:r w:rsidRPr="00A770A4">
        <w:rPr>
          <w:rFonts w:ascii="Calibri" w:hAnsi="Calibri" w:cs="Calibri"/>
          <w:b/>
          <w:i/>
          <w:szCs w:val="24"/>
        </w:rPr>
        <w:t xml:space="preserve"> </w:t>
      </w:r>
      <w:r w:rsidRPr="00A770A4">
        <w:rPr>
          <w:rFonts w:ascii="Calibri" w:hAnsi="Calibri" w:cs="Calibri"/>
          <w:szCs w:val="24"/>
        </w:rPr>
        <w:t>forgiveness and the capa</w:t>
      </w:r>
      <w:r>
        <w:rPr>
          <w:rFonts w:ascii="Calibri" w:hAnsi="Calibri" w:cs="Calibri"/>
          <w:szCs w:val="24"/>
        </w:rPr>
        <w:t xml:space="preserve">city for forgiving yourself, all </w:t>
      </w:r>
      <w:r w:rsidRPr="00A770A4">
        <w:rPr>
          <w:rFonts w:ascii="Calibri" w:hAnsi="Calibri" w:cs="Calibri"/>
          <w:szCs w:val="24"/>
        </w:rPr>
        <w:t>in the shape of a mystery. I was influenced by Italian film noir, or giallo, of the 70’s and 80’s, like the work of Dario Argento and Mario Bava. But</w:t>
      </w:r>
      <w:r>
        <w:rPr>
          <w:rFonts w:ascii="Calibri" w:hAnsi="Calibri" w:cs="Calibri"/>
          <w:szCs w:val="24"/>
        </w:rPr>
        <w:t>,</w:t>
      </w:r>
      <w:r w:rsidRPr="00A770A4">
        <w:rPr>
          <w:rFonts w:ascii="Calibri" w:hAnsi="Calibri" w:cs="Calibri"/>
          <w:szCs w:val="24"/>
        </w:rPr>
        <w:t xml:space="preserve"> it also incorporates influences from Japanese horror. I was very interested in putting that on film: keeping in mind the Italian tradition but also looking for other inspiration.</w:t>
      </w:r>
      <w:r>
        <w:rPr>
          <w:rFonts w:ascii="Calibri" w:hAnsi="Calibri" w:cs="Calibri"/>
          <w:szCs w:val="24"/>
        </w:rPr>
        <w:t>”</w:t>
      </w:r>
    </w:p>
    <w:p w:rsidR="00550ECC" w:rsidRPr="00A770A4" w:rsidRDefault="00550ECC" w:rsidP="00A770A4">
      <w:pPr>
        <w:autoSpaceDE w:val="0"/>
        <w:autoSpaceDN w:val="0"/>
        <w:adjustRightInd w:val="0"/>
        <w:spacing w:line="276" w:lineRule="auto"/>
        <w:rPr>
          <w:rFonts w:ascii="Calibri" w:hAnsi="Calibri" w:cs="Calibri"/>
          <w:b/>
          <w:i/>
        </w:rPr>
      </w:pPr>
    </w:p>
    <w:p w:rsidR="00550ECC" w:rsidRPr="00A770A4" w:rsidRDefault="00550ECC" w:rsidP="00A770A4">
      <w:pPr>
        <w:spacing w:line="276" w:lineRule="auto"/>
        <w:rPr>
          <w:rFonts w:ascii="Calibri" w:hAnsi="Calibri" w:cs="Calibri"/>
        </w:rPr>
      </w:pPr>
      <w:r w:rsidRPr="00A770A4">
        <w:rPr>
          <w:rFonts w:ascii="Calibri" w:hAnsi="Calibri" w:cs="Calibri"/>
          <w:b/>
          <w:i/>
        </w:rPr>
        <w:t>THE DOUBLE HOUR</w:t>
      </w:r>
      <w:r w:rsidRPr="00A770A4">
        <w:rPr>
          <w:rFonts w:ascii="Calibri" w:hAnsi="Calibri" w:cs="Calibri"/>
        </w:rPr>
        <w:t xml:space="preserve"> also stars Antonia Truppo, Gaetano Bruno, Fausto Russo Alesi, and Michele Di Mauro; Giuseppe Capotondi, director; written by Alessandro Fabbri, Ludovica Rampoldi and Stefano Sardo; Tat Radcliffe, cinematographer; Guido Notari (A.M.C.), editor; Carlotta Calori, associate producer; Nicola Giuliano and Francesca Cima, producers; Viola Prestieri, executive producer; original music by Pasquale Catalano.</w:t>
      </w:r>
    </w:p>
    <w:p w:rsidR="00550ECC" w:rsidRPr="00223D55" w:rsidRDefault="00550ECC">
      <w:pPr>
        <w:rPr>
          <w:rFonts w:ascii="Calibri" w:hAnsi="Calibri" w:cs="Calibri"/>
        </w:rPr>
      </w:pPr>
    </w:p>
    <w:p w:rsidR="00550ECC" w:rsidRPr="00924C74" w:rsidRDefault="00550ECC" w:rsidP="00CC146C">
      <w:pPr>
        <w:pStyle w:val="NoSpacing"/>
        <w:rPr>
          <w:rFonts w:cs="Calibri"/>
        </w:rPr>
      </w:pPr>
      <w:r w:rsidRPr="00924C74">
        <w:rPr>
          <w:rFonts w:cs="Calibri"/>
        </w:rPr>
        <w:t>Pricing:</w:t>
      </w:r>
      <w:r w:rsidRPr="00924C74">
        <w:rPr>
          <w:rFonts w:cs="Calibri"/>
        </w:rPr>
        <w:tab/>
        <w:t xml:space="preserve">         </w:t>
      </w:r>
      <w:r w:rsidRPr="00924C74">
        <w:rPr>
          <w:rFonts w:cs="Calibri"/>
        </w:rPr>
        <w:tab/>
      </w:r>
      <w:r>
        <w:rPr>
          <w:rFonts w:cs="Calibri"/>
        </w:rPr>
        <w:tab/>
      </w:r>
      <w:r w:rsidRPr="00924C74">
        <w:rPr>
          <w:rStyle w:val="meta-value"/>
          <w:rFonts w:cs="Calibri"/>
        </w:rPr>
        <w:t xml:space="preserve">$29.95 </w:t>
      </w:r>
      <w:r w:rsidRPr="00924C74">
        <w:rPr>
          <w:rFonts w:cs="Calibri"/>
        </w:rPr>
        <w:t>SRP</w:t>
      </w:r>
    </w:p>
    <w:p w:rsidR="00550ECC" w:rsidRPr="00924C74" w:rsidRDefault="00550ECC" w:rsidP="00CC146C">
      <w:pPr>
        <w:pStyle w:val="NoSpacing"/>
        <w:rPr>
          <w:rFonts w:cs="Calibri"/>
        </w:rPr>
      </w:pPr>
      <w:r w:rsidRPr="00924C74">
        <w:rPr>
          <w:rFonts w:cs="Calibri"/>
        </w:rPr>
        <w:t xml:space="preserve">Runtime:        </w:t>
      </w:r>
      <w:r w:rsidRPr="00924C74">
        <w:rPr>
          <w:rFonts w:cs="Calibri"/>
        </w:rPr>
        <w:tab/>
      </w:r>
      <w:r w:rsidRPr="00924C74">
        <w:rPr>
          <w:rFonts w:cs="Calibri"/>
        </w:rPr>
        <w:tab/>
        <w:t>96 minutes, plus extras</w:t>
      </w:r>
    </w:p>
    <w:p w:rsidR="00550ECC" w:rsidRPr="00924C74" w:rsidRDefault="00550ECC" w:rsidP="00CC146C">
      <w:pPr>
        <w:pStyle w:val="NoSpacing"/>
        <w:rPr>
          <w:rFonts w:cs="Calibri"/>
        </w:rPr>
      </w:pPr>
      <w:r w:rsidRPr="00924C74">
        <w:rPr>
          <w:rFonts w:cs="Calibri"/>
        </w:rPr>
        <w:t>Rating:</w:t>
      </w:r>
      <w:r w:rsidRPr="00924C74">
        <w:rPr>
          <w:rFonts w:cs="Calibri"/>
        </w:rPr>
        <w:tab/>
      </w:r>
      <w:r w:rsidRPr="00924C74">
        <w:rPr>
          <w:rFonts w:cs="Calibri"/>
        </w:rPr>
        <w:tab/>
      </w:r>
      <w:r w:rsidRPr="00924C74">
        <w:rPr>
          <w:rFonts w:cs="Calibri"/>
        </w:rPr>
        <w:tab/>
        <w:t>N/A</w:t>
      </w:r>
    </w:p>
    <w:p w:rsidR="00550ECC" w:rsidRPr="00924C74" w:rsidRDefault="00550ECC" w:rsidP="00CC146C">
      <w:pPr>
        <w:pStyle w:val="NoSpacing"/>
        <w:rPr>
          <w:rFonts w:cs="Calibri"/>
        </w:rPr>
      </w:pPr>
      <w:r w:rsidRPr="00924C74">
        <w:rPr>
          <w:rFonts w:cs="Calibri"/>
        </w:rPr>
        <w:t xml:space="preserve">DVD Catalog #: </w:t>
      </w:r>
      <w:r w:rsidRPr="00924C74">
        <w:rPr>
          <w:rFonts w:cs="Calibri"/>
        </w:rPr>
        <w:tab/>
      </w:r>
      <w:r>
        <w:rPr>
          <w:rFonts w:cs="Calibri"/>
        </w:rPr>
        <w:tab/>
      </w:r>
      <w:r w:rsidRPr="00924C74">
        <w:rPr>
          <w:rStyle w:val="meta-value"/>
          <w:rFonts w:cs="Calibri"/>
        </w:rPr>
        <w:t>NNVG264441</w:t>
      </w:r>
    </w:p>
    <w:p w:rsidR="00550ECC" w:rsidRPr="00924C74" w:rsidRDefault="00550ECC" w:rsidP="00CC146C">
      <w:pPr>
        <w:pStyle w:val="NoSpacing"/>
        <w:rPr>
          <w:rFonts w:cs="Calibri"/>
        </w:rPr>
      </w:pPr>
      <w:r w:rsidRPr="00924C74">
        <w:rPr>
          <w:rFonts w:cs="Calibri"/>
        </w:rPr>
        <w:t>Digital Catalog #:</w:t>
      </w:r>
      <w:r w:rsidRPr="00924C74">
        <w:rPr>
          <w:rFonts w:cs="Calibri"/>
        </w:rPr>
        <w:tab/>
      </w:r>
      <w:r w:rsidRPr="00924C74">
        <w:rPr>
          <w:rStyle w:val="meta-value"/>
        </w:rPr>
        <w:t>NNVG1558126687</w:t>
      </w:r>
    </w:p>
    <w:p w:rsidR="00550ECC" w:rsidRPr="00924C74" w:rsidRDefault="00550ECC" w:rsidP="00CC146C">
      <w:pPr>
        <w:pStyle w:val="NoSpacing"/>
        <w:rPr>
          <w:rFonts w:cs="Calibri"/>
        </w:rPr>
      </w:pPr>
      <w:r w:rsidRPr="00924C74">
        <w:rPr>
          <w:rFonts w:cs="Calibri"/>
        </w:rPr>
        <w:t>Language:</w:t>
      </w:r>
      <w:r w:rsidRPr="00924C74">
        <w:rPr>
          <w:rFonts w:cs="Calibri"/>
        </w:rPr>
        <w:tab/>
        <w:t xml:space="preserve"> </w:t>
      </w:r>
      <w:r w:rsidRPr="00924C74">
        <w:rPr>
          <w:rFonts w:cs="Calibri"/>
        </w:rPr>
        <w:tab/>
        <w:t>Italian, with English subtitles</w:t>
      </w:r>
    </w:p>
    <w:p w:rsidR="00550ECC" w:rsidRPr="00924C74" w:rsidRDefault="00550ECC" w:rsidP="00CC146C">
      <w:pPr>
        <w:pStyle w:val="NoSpacing"/>
        <w:rPr>
          <w:rFonts w:cs="Calibri"/>
        </w:rPr>
      </w:pPr>
      <w:r w:rsidRPr="00924C74">
        <w:rPr>
          <w:rFonts w:cs="Calibri"/>
        </w:rPr>
        <w:t xml:space="preserve">Color: </w:t>
      </w:r>
      <w:r w:rsidRPr="00924C74">
        <w:rPr>
          <w:rFonts w:cs="Calibri"/>
        </w:rPr>
        <w:tab/>
      </w:r>
      <w:r w:rsidRPr="00924C74">
        <w:rPr>
          <w:rFonts w:cs="Calibri"/>
        </w:rPr>
        <w:tab/>
      </w:r>
      <w:r w:rsidRPr="00924C74">
        <w:rPr>
          <w:rFonts w:cs="Calibri"/>
        </w:rPr>
        <w:tab/>
        <w:t>Color</w:t>
      </w:r>
    </w:p>
    <w:p w:rsidR="00550ECC" w:rsidRPr="00924C74" w:rsidRDefault="00550ECC" w:rsidP="00CC146C">
      <w:pPr>
        <w:pStyle w:val="NoSpacing"/>
        <w:rPr>
          <w:rFonts w:cs="Calibri"/>
        </w:rPr>
      </w:pPr>
      <w:r w:rsidRPr="00924C74">
        <w:rPr>
          <w:rFonts w:cs="Calibri"/>
        </w:rPr>
        <w:t>Audio:</w:t>
      </w:r>
      <w:r w:rsidRPr="00924C74">
        <w:rPr>
          <w:rFonts w:cs="Calibri"/>
        </w:rPr>
        <w:tab/>
      </w:r>
      <w:r w:rsidRPr="00924C74">
        <w:rPr>
          <w:rFonts w:cs="Calibri"/>
        </w:rPr>
        <w:tab/>
      </w:r>
      <w:r w:rsidRPr="00924C74">
        <w:rPr>
          <w:rFonts w:cs="Calibri"/>
        </w:rPr>
        <w:tab/>
      </w:r>
      <w:r w:rsidRPr="00924C74">
        <w:rPr>
          <w:rStyle w:val="meta-value"/>
          <w:rFonts w:cs="Calibri"/>
        </w:rPr>
        <w:t>Dolby Digital 2.0 Stereo</w:t>
      </w:r>
    </w:p>
    <w:p w:rsidR="00550ECC" w:rsidRPr="00924C74" w:rsidRDefault="00550ECC" w:rsidP="00CC146C">
      <w:pPr>
        <w:pStyle w:val="NoSpacing"/>
        <w:rPr>
          <w:rFonts w:cs="Calibri"/>
        </w:rPr>
      </w:pPr>
      <w:r w:rsidRPr="00924C74">
        <w:rPr>
          <w:rFonts w:cs="Calibri"/>
        </w:rPr>
        <w:t xml:space="preserve">Genre: </w:t>
      </w:r>
      <w:r w:rsidRPr="00924C74">
        <w:rPr>
          <w:rFonts w:cs="Calibri"/>
        </w:rPr>
        <w:tab/>
      </w:r>
      <w:r w:rsidRPr="00924C74">
        <w:rPr>
          <w:rFonts w:cs="Calibri"/>
        </w:rPr>
        <w:tab/>
      </w:r>
      <w:r w:rsidRPr="00924C74">
        <w:rPr>
          <w:rFonts w:cs="Calibri"/>
        </w:rPr>
        <w:tab/>
        <w:t>World Cinema, Suspense</w:t>
      </w:r>
    </w:p>
    <w:p w:rsidR="00550ECC" w:rsidRPr="00223D55" w:rsidRDefault="00550ECC">
      <w:pPr>
        <w:rPr>
          <w:rFonts w:ascii="Calibri" w:hAnsi="Calibri" w:cs="Calibri"/>
        </w:rPr>
      </w:pPr>
    </w:p>
    <w:p w:rsidR="00550ECC" w:rsidRPr="00223D55" w:rsidRDefault="00550ECC" w:rsidP="00223D55">
      <w:pPr>
        <w:pStyle w:val="NoSpacing"/>
        <w:rPr>
          <w:rFonts w:cs="Calibri"/>
          <w:b/>
          <w:u w:val="single"/>
        </w:rPr>
      </w:pPr>
      <w:r w:rsidRPr="00223D55">
        <w:rPr>
          <w:rFonts w:cs="Calibri"/>
          <w:b/>
          <w:u w:val="single"/>
        </w:rPr>
        <w:t>About New Video</w:t>
      </w:r>
    </w:p>
    <w:p w:rsidR="00550ECC" w:rsidRPr="00223D55" w:rsidRDefault="00550ECC" w:rsidP="00223D55">
      <w:pPr>
        <w:pStyle w:val="NoSpacing"/>
        <w:rPr>
          <w:rFonts w:cs="Calibri"/>
        </w:rPr>
      </w:pPr>
      <w:r w:rsidRPr="00223D55">
        <w:rPr>
          <w:rFonts w:cs="Calibri"/>
        </w:rPr>
        <w:t xml:space="preserve">New Video is a leading entertainment distributor and the largest aggregator of independent digital content worldwide. Headquartered in </w:t>
      </w:r>
      <w:smartTag w:uri="urn:schemas-microsoft-com:office:smarttags" w:element="PlaceType">
        <w:r w:rsidRPr="00223D55">
          <w:rPr>
            <w:rFonts w:cs="Calibri"/>
          </w:rPr>
          <w:t>New York City</w:t>
        </w:r>
      </w:smartTag>
      <w:r w:rsidRPr="00223D55">
        <w:rPr>
          <w:rFonts w:cs="Calibri"/>
        </w:rPr>
        <w:t>, with an international presence in 45 territories, the company delivers feature films, TV programs and web originals via digital download, streaming, video-on-demand, Blu-ray, DVD, and theatrical release. In 2011, New Video bowed Oscar</w:t>
      </w:r>
      <w:r w:rsidRPr="00223D55">
        <w:rPr>
          <w:rFonts w:cs="Calibri"/>
          <w:vertAlign w:val="superscript"/>
        </w:rPr>
        <w:t>®</w:t>
      </w:r>
      <w:r w:rsidRPr="00223D55">
        <w:rPr>
          <w:rFonts w:cs="Calibri"/>
        </w:rPr>
        <w:t xml:space="preserve">-nominated </w:t>
      </w:r>
      <w:r w:rsidRPr="00223D55">
        <w:rPr>
          <w:rStyle w:val="Emphasis"/>
          <w:rFonts w:cs="Calibri"/>
        </w:rPr>
        <w:t>Hell and Back Again</w:t>
      </w:r>
      <w:r w:rsidRPr="00223D55">
        <w:rPr>
          <w:rFonts w:cs="Calibri"/>
        </w:rPr>
        <w:t xml:space="preserve"> and South American blockbuster </w:t>
      </w:r>
      <w:r w:rsidRPr="00223D55">
        <w:rPr>
          <w:rStyle w:val="Emphasis"/>
          <w:rFonts w:cs="Calibri"/>
        </w:rPr>
        <w:t xml:space="preserve">Elite Squad: The Enemy Within </w:t>
      </w:r>
      <w:r w:rsidRPr="00223D55">
        <w:rPr>
          <w:rFonts w:cs="Calibri"/>
        </w:rPr>
        <w:t>in US theaters. Through a new partnership with digital exhibitor Cinedigm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223D55">
        <w:rPr>
          <w:rFonts w:cs="Calibri"/>
          <w:vertAlign w:val="superscript"/>
        </w:rPr>
        <w:t>®</w:t>
      </w:r>
      <w:r w:rsidRPr="00223D55">
        <w:rPr>
          <w:rFonts w:cs="Calibri"/>
        </w:rPr>
        <w:t xml:space="preserve"> Home Entertainment, HISTORY™, and Lifetime</w:t>
      </w:r>
      <w:r w:rsidRPr="00223D55">
        <w:rPr>
          <w:rFonts w:cs="Calibri"/>
          <w:vertAlign w:val="superscript"/>
        </w:rPr>
        <w:t>®</w:t>
      </w:r>
      <w:r w:rsidRPr="00223D55">
        <w:rPr>
          <w:rFonts w:cs="Calibri"/>
        </w:rPr>
        <w:t>, unforgettable games and trophy sets from Major League Baseball</w:t>
      </w:r>
      <w:r w:rsidRPr="00223D55">
        <w:rPr>
          <w:rFonts w:cs="Calibri"/>
          <w:vertAlign w:val="superscript"/>
        </w:rPr>
        <w:t>®</w:t>
      </w:r>
      <w:r w:rsidRPr="00223D55">
        <w:rPr>
          <w:rFonts w:cs="Calibri"/>
        </w:rPr>
        <w:t>, storybook treasures from Scholastic</w:t>
      </w:r>
      <w:r w:rsidRPr="00223D55">
        <w:rPr>
          <w:rFonts w:cs="Calibri"/>
          <w:vertAlign w:val="superscript"/>
        </w:rPr>
        <w:t>®</w:t>
      </w:r>
      <w:r w:rsidRPr="00223D55">
        <w:rPr>
          <w:rFonts w:cs="Calibri"/>
        </w:rPr>
        <w:t>, award-winning documentaries from Docurama Films</w:t>
      </w:r>
      <w:r w:rsidRPr="00223D55">
        <w:rPr>
          <w:rFonts w:cs="Calibri"/>
          <w:vertAlign w:val="superscript"/>
        </w:rPr>
        <w:t>®</w:t>
      </w:r>
      <w:r w:rsidRPr="00223D55">
        <w:rPr>
          <w:rFonts w:cs="Calibri"/>
        </w:rPr>
        <w:t>, next-gen indies from Flatiron Film Company</w:t>
      </w:r>
      <w:r w:rsidRPr="00223D55">
        <w:rPr>
          <w:rFonts w:cs="Calibri"/>
          <w:vertAlign w:val="superscript"/>
        </w:rPr>
        <w:t>®</w:t>
      </w:r>
      <w:r w:rsidRPr="00223D55">
        <w:rPr>
          <w:rFonts w:cs="Calibri"/>
        </w:rPr>
        <w:t>, and acclaimed independent films and festival picks through partnerships with the Sundance Institute and Tribeca Film. New Video is proud to distribute many Oscar</w:t>
      </w:r>
      <w:r w:rsidRPr="00223D55">
        <w:rPr>
          <w:rFonts w:cs="Calibri"/>
          <w:vertAlign w:val="superscript"/>
        </w:rPr>
        <w:t>®</w:t>
      </w:r>
      <w:r w:rsidRPr="00223D55">
        <w:rPr>
          <w:rFonts w:cs="Calibri"/>
        </w:rPr>
        <w:t xml:space="preserve">-nominated documentaries including </w:t>
      </w:r>
      <w:r w:rsidRPr="00223D55">
        <w:rPr>
          <w:rStyle w:val="Emphasis"/>
          <w:rFonts w:cs="Calibri"/>
        </w:rPr>
        <w:t xml:space="preserve">GasLand, </w:t>
      </w:r>
      <w:smartTag w:uri="urn:schemas-microsoft-com:office:smarttags" w:element="PlaceType">
        <w:smartTag w:uri="urn:schemas-microsoft-com:office:smarttags" w:element="PlaceType">
          <w:r w:rsidRPr="00223D55">
            <w:rPr>
              <w:rStyle w:val="Emphasis"/>
              <w:rFonts w:cs="Calibri"/>
            </w:rPr>
            <w:t>Waste</w:t>
          </w:r>
        </w:smartTag>
        <w:r w:rsidRPr="00223D55">
          <w:rPr>
            <w:rStyle w:val="Emphasis"/>
            <w:rFonts w:cs="Calibri"/>
          </w:rPr>
          <w:t xml:space="preserve"> </w:t>
        </w:r>
        <w:smartTag w:uri="urn:schemas-microsoft-com:office:smarttags" w:element="PlaceType">
          <w:r w:rsidRPr="00223D55">
            <w:rPr>
              <w:rStyle w:val="Emphasis"/>
              <w:rFonts w:cs="Calibri"/>
            </w:rPr>
            <w:t>Land</w:t>
          </w:r>
        </w:smartTag>
      </w:smartTag>
      <w:r w:rsidRPr="00223D55">
        <w:rPr>
          <w:rFonts w:cs="Calibri"/>
        </w:rPr>
        <w:t xml:space="preserve">, </w:t>
      </w:r>
      <w:r w:rsidRPr="00223D55">
        <w:rPr>
          <w:rStyle w:val="Emphasis"/>
          <w:rFonts w:cs="Calibri"/>
        </w:rPr>
        <w:t>Paradise Lost 3: Purgatory</w:t>
      </w:r>
      <w:r w:rsidRPr="00223D55">
        <w:rPr>
          <w:rFonts w:cs="Calibri"/>
        </w:rPr>
        <w:t xml:space="preserve"> and </w:t>
      </w:r>
      <w:r w:rsidRPr="00223D55">
        <w:rPr>
          <w:rStyle w:val="Emphasis"/>
          <w:rFonts w:cs="Calibri"/>
        </w:rPr>
        <w:t>Hell and Back Again</w:t>
      </w:r>
      <w:r w:rsidRPr="00223D55">
        <w:rPr>
          <w:rFonts w:cs="Calibri"/>
        </w:rPr>
        <w:t>.</w:t>
      </w:r>
    </w:p>
    <w:p w:rsidR="00550ECC" w:rsidRPr="00223D55" w:rsidRDefault="00550ECC">
      <w:pPr>
        <w:rPr>
          <w:rFonts w:ascii="Calibri" w:hAnsi="Calibri" w:cs="Calibri"/>
          <w:sz w:val="22"/>
          <w:szCs w:val="22"/>
        </w:rPr>
      </w:pPr>
    </w:p>
    <w:p w:rsidR="00550ECC" w:rsidRPr="00A7385C" w:rsidRDefault="00550ECC">
      <w:pPr>
        <w:rPr>
          <w:rFonts w:ascii="Calibri" w:hAnsi="Calibri" w:cs="Calibri"/>
          <w:b/>
          <w:sz w:val="22"/>
          <w:szCs w:val="22"/>
          <w:u w:val="single"/>
        </w:rPr>
      </w:pPr>
      <w:r w:rsidRPr="00A7385C">
        <w:rPr>
          <w:rFonts w:ascii="Calibri" w:hAnsi="Calibri" w:cs="Calibri"/>
          <w:b/>
          <w:sz w:val="22"/>
          <w:szCs w:val="22"/>
          <w:u w:val="single"/>
        </w:rPr>
        <w:lastRenderedPageBreak/>
        <w:t>About Samuel Goldwyn Films</w:t>
      </w:r>
    </w:p>
    <w:p w:rsidR="00550ECC" w:rsidRPr="00790696" w:rsidRDefault="00550ECC" w:rsidP="008F7164">
      <w:pPr>
        <w:pStyle w:val="PlainText"/>
        <w:rPr>
          <w:rFonts w:ascii="Calibri" w:hAnsi="Calibri"/>
          <w:sz w:val="22"/>
          <w:szCs w:val="22"/>
        </w:rPr>
      </w:pPr>
      <w:r w:rsidRPr="00DF1F84">
        <w:rPr>
          <w:rFonts w:ascii="Calibri" w:hAnsi="Calibri"/>
          <w:sz w:val="22"/>
          <w:szCs w:val="22"/>
        </w:rPr>
        <w:t>Samuel Goldwyn Films is a major, independently owned and operated motion-picture company that develops, produces and distributes innovative feature films and documentaries.</w:t>
      </w:r>
      <w:r>
        <w:rPr>
          <w:rFonts w:ascii="Calibri" w:hAnsi="Calibri"/>
          <w:sz w:val="22"/>
          <w:szCs w:val="22"/>
        </w:rPr>
        <w:t> </w:t>
      </w:r>
      <w:r w:rsidRPr="00DF1F84">
        <w:rPr>
          <w:rFonts w:ascii="Calibri" w:hAnsi="Calibri"/>
          <w:sz w:val="22"/>
          <w:szCs w:val="22"/>
        </w:rPr>
        <w:t xml:space="preserve"> The company is dedicated to working with both world renowned and emerging writers/filmmakers and committed to filmed entertainment that offers original voices in uniquely told stories.</w:t>
      </w:r>
      <w:r>
        <w:rPr>
          <w:rFonts w:ascii="Calibri" w:hAnsi="Calibri"/>
          <w:sz w:val="22"/>
          <w:szCs w:val="22"/>
        </w:rPr>
        <w:t> </w:t>
      </w:r>
      <w:r w:rsidRPr="00DF1F84">
        <w:rPr>
          <w:rFonts w:ascii="Calibri" w:hAnsi="Calibri"/>
          <w:sz w:val="22"/>
          <w:szCs w:val="22"/>
        </w:rPr>
        <w:t xml:space="preserve"> This is best exemplified by the Academy Award® nominated THE SQUID AND THE WHALE and SUPER SIZE ME, AMAZING GRACE and Julie Delpy's hit comedy 2 DAYS IN PARIS. Past Goldwyn titles include PRICELESS, a romantic comedy starring Audrey Tautou, Academy Award® winner Claude Lelouch's ROMAN DE GARE, the critically hailed ELEGY starring Academy Award® nominee Penélope Cruz, HARRY BROWN starring Michael Caine and the box office smash FIREPROOF.</w:t>
      </w:r>
      <w:r>
        <w:rPr>
          <w:rFonts w:ascii="Calibri" w:hAnsi="Calibri"/>
          <w:sz w:val="22"/>
          <w:szCs w:val="22"/>
        </w:rPr>
        <w:t>  </w:t>
      </w:r>
      <w:r w:rsidRPr="00DF1F84">
        <w:rPr>
          <w:rFonts w:ascii="Calibri" w:hAnsi="Calibri"/>
          <w:sz w:val="22"/>
          <w:szCs w:val="22"/>
        </w:rPr>
        <w:t xml:space="preserve"> MAO</w:t>
      </w:r>
      <w:r>
        <w:rPr>
          <w:rFonts w:ascii="Calibri" w:hAnsi="Calibri"/>
          <w:sz w:val="22"/>
          <w:szCs w:val="22"/>
        </w:rPr>
        <w:t>’</w:t>
      </w:r>
      <w:r w:rsidRPr="00DF1F84">
        <w:rPr>
          <w:rFonts w:ascii="Calibri" w:hAnsi="Calibri"/>
          <w:sz w:val="22"/>
          <w:szCs w:val="22"/>
        </w:rPr>
        <w:t>S LAST DANCER, directed by Academy Award nominee Bruce Beresford was one of the top grossing independent films of 2010. In addition to THE DOUBLE HOUR, a revered thriller that was one of the top foreign language grossers of 2011, SGF released THE WHISTLEBLOWER, a powerful, ripped from the headlines thriller starring Academy Award® winner Rachel Weisz that premiered at last year</w:t>
      </w:r>
      <w:r>
        <w:rPr>
          <w:rFonts w:ascii="Calibri" w:hAnsi="Calibri"/>
          <w:sz w:val="22"/>
          <w:szCs w:val="22"/>
        </w:rPr>
        <w:t>’</w:t>
      </w:r>
      <w:r w:rsidRPr="00DF1F84">
        <w:rPr>
          <w:rFonts w:ascii="Calibri" w:hAnsi="Calibri"/>
          <w:sz w:val="22"/>
          <w:szCs w:val="22"/>
        </w:rPr>
        <w:t xml:space="preserve">s Toronto Film Festival. Upcoming releases include </w:t>
      </w:r>
      <w:r w:rsidRPr="006339E9">
        <w:rPr>
          <w:rFonts w:ascii="Calibri" w:hAnsi="Calibri"/>
          <w:sz w:val="22"/>
          <w:szCs w:val="22"/>
        </w:rPr>
        <w:t xml:space="preserve">THE ISLAND PRESIDENT, winner of this year’s Audience Award at Toronto about </w:t>
      </w:r>
      <w:r>
        <w:rPr>
          <w:rFonts w:ascii="Calibri" w:hAnsi="Calibri"/>
          <w:sz w:val="22"/>
          <w:szCs w:val="22"/>
        </w:rPr>
        <w:t xml:space="preserve">former </w:t>
      </w:r>
      <w:r w:rsidRPr="006339E9">
        <w:rPr>
          <w:rFonts w:ascii="Calibri" w:hAnsi="Calibri"/>
          <w:sz w:val="22"/>
          <w:szCs w:val="22"/>
        </w:rPr>
        <w:t xml:space="preserve">President Mohamed Nasheed of the Maldives, a man confronting a problem greater than any other world leader has ever faced – the literal survival of his country and everyone in it, </w:t>
      </w:r>
      <w:r w:rsidRPr="00DF1F84">
        <w:rPr>
          <w:rFonts w:ascii="Calibri" w:hAnsi="Calibri"/>
          <w:sz w:val="22"/>
          <w:szCs w:val="22"/>
        </w:rPr>
        <w:t>DIANA VREELAND THE EYE HAS TO TRAVEL, an acclaimed documentary about the late fashion icon which premiered at this year</w:t>
      </w:r>
      <w:r>
        <w:rPr>
          <w:rFonts w:ascii="Calibri" w:hAnsi="Calibri"/>
          <w:sz w:val="22"/>
          <w:szCs w:val="22"/>
        </w:rPr>
        <w:t>’</w:t>
      </w:r>
      <w:r w:rsidRPr="00DF1F84">
        <w:rPr>
          <w:rFonts w:ascii="Calibri" w:hAnsi="Calibri"/>
          <w:sz w:val="22"/>
          <w:szCs w:val="22"/>
        </w:rPr>
        <w:t xml:space="preserve">s Venice Film Festival and </w:t>
      </w:r>
      <w:r w:rsidRPr="006339E9">
        <w:rPr>
          <w:rFonts w:ascii="Calibri" w:hAnsi="Calibri"/>
          <w:sz w:val="22"/>
          <w:szCs w:val="22"/>
        </w:rPr>
        <w:t xml:space="preserve">ROBOT &amp; FRANK starring Frank Langella </w:t>
      </w:r>
      <w:r w:rsidRPr="00DF1F84">
        <w:rPr>
          <w:rFonts w:ascii="Calibri" w:hAnsi="Calibri"/>
          <w:sz w:val="22"/>
          <w:szCs w:val="22"/>
        </w:rPr>
        <w:t>and Susan Sarandon that was a huge a hit at this year</w:t>
      </w:r>
      <w:r>
        <w:rPr>
          <w:rFonts w:ascii="Calibri" w:hAnsi="Calibri"/>
          <w:sz w:val="22"/>
          <w:szCs w:val="22"/>
        </w:rPr>
        <w:t>’</w:t>
      </w:r>
      <w:r w:rsidRPr="00DF1F84">
        <w:rPr>
          <w:rFonts w:ascii="Calibri" w:hAnsi="Calibri"/>
          <w:sz w:val="22"/>
          <w:szCs w:val="22"/>
        </w:rPr>
        <w:t>s Sundance Film Festival</w:t>
      </w:r>
    </w:p>
    <w:p w:rsidR="00550ECC" w:rsidRPr="00790696" w:rsidRDefault="00550ECC" w:rsidP="008F7164">
      <w:pPr>
        <w:pStyle w:val="PlainText"/>
        <w:rPr>
          <w:rFonts w:ascii="Calibri" w:hAnsi="Calibri"/>
          <w:sz w:val="22"/>
          <w:szCs w:val="22"/>
        </w:rPr>
      </w:pPr>
    </w:p>
    <w:p w:rsidR="00550ECC" w:rsidRPr="00924C74" w:rsidRDefault="00550ECC">
      <w:pPr>
        <w:rPr>
          <w:rFonts w:ascii="Calibri" w:hAnsi="Calibri" w:cs="Calibri"/>
          <w:b/>
          <w:sz w:val="22"/>
          <w:szCs w:val="22"/>
        </w:rPr>
      </w:pPr>
      <w:r w:rsidRPr="00924C74">
        <w:rPr>
          <w:rFonts w:ascii="Calibri" w:hAnsi="Calibri" w:cs="Calibri"/>
          <w:b/>
          <w:sz w:val="22"/>
          <w:szCs w:val="22"/>
        </w:rPr>
        <w:t>For more information, please contact:</w:t>
      </w:r>
    </w:p>
    <w:p w:rsidR="00550ECC" w:rsidRDefault="00550ECC">
      <w:pPr>
        <w:rPr>
          <w:rFonts w:ascii="Calibri" w:hAnsi="Calibri" w:cs="Calibri"/>
          <w:sz w:val="22"/>
          <w:szCs w:val="22"/>
        </w:rPr>
      </w:pPr>
      <w:r w:rsidRPr="00223D55">
        <w:rPr>
          <w:rFonts w:ascii="Calibri" w:hAnsi="Calibri" w:cs="Calibri"/>
          <w:sz w:val="22"/>
          <w:szCs w:val="22"/>
        </w:rPr>
        <w:t>Sommer Hixson</w:t>
      </w:r>
      <w:r>
        <w:rPr>
          <w:rFonts w:ascii="Calibri" w:hAnsi="Calibri" w:cs="Calibri"/>
          <w:sz w:val="22"/>
          <w:szCs w:val="22"/>
        </w:rPr>
        <w:t xml:space="preserve">; </w:t>
      </w:r>
      <w:r w:rsidRPr="00223D55">
        <w:rPr>
          <w:rFonts w:ascii="Calibri" w:hAnsi="Calibri" w:cs="Calibri"/>
          <w:sz w:val="22"/>
          <w:szCs w:val="22"/>
        </w:rPr>
        <w:t>646-644-1546</w:t>
      </w:r>
      <w:r>
        <w:rPr>
          <w:rFonts w:ascii="Calibri" w:hAnsi="Calibri" w:cs="Calibri"/>
          <w:sz w:val="22"/>
          <w:szCs w:val="22"/>
        </w:rPr>
        <w:t xml:space="preserve">; </w:t>
      </w:r>
      <w:bookmarkStart w:id="2" w:name="_GoBack"/>
      <w:bookmarkEnd w:id="2"/>
      <w:ins w:id="3" w:author="Michelle Thiele" w:date="2012-02-16T17:42:00Z">
        <w:r w:rsidR="00D2272E">
          <w:rPr>
            <w:rFonts w:ascii="Calibri" w:hAnsi="Calibri" w:cs="Calibri"/>
            <w:sz w:val="22"/>
            <w:szCs w:val="22"/>
          </w:rPr>
          <w:fldChar w:fldCharType="begin"/>
        </w:r>
        <w:r w:rsidR="00D2272E">
          <w:rPr>
            <w:rFonts w:ascii="Calibri" w:hAnsi="Calibri" w:cs="Calibri"/>
            <w:sz w:val="22"/>
            <w:szCs w:val="22"/>
          </w:rPr>
          <w:instrText xml:space="preserve"> HYPERLINK "mailto:</w:instrText>
        </w:r>
      </w:ins>
      <w:r w:rsidR="00D2272E" w:rsidRPr="00D2272E">
        <w:rPr>
          <w:rFonts w:ascii="Calibri" w:hAnsi="Calibri" w:cs="Calibri"/>
          <w:sz w:val="22"/>
          <w:szCs w:val="22"/>
          <w:rPrChange w:id="4" w:author="Michelle Thiele" w:date="2012-02-16T17:42:00Z">
            <w:rPr>
              <w:rStyle w:val="Hyperlink"/>
              <w:rFonts w:ascii="Calibri" w:hAnsi="Calibri" w:cs="Calibri"/>
              <w:sz w:val="22"/>
              <w:szCs w:val="22"/>
            </w:rPr>
          </w:rPrChange>
        </w:rPr>
        <w:instrText>shixson@newvideo.com</w:instrText>
      </w:r>
      <w:ins w:id="5" w:author="Michelle Thiele" w:date="2012-02-16T17:42:00Z">
        <w:r w:rsidR="00D2272E">
          <w:rPr>
            <w:rFonts w:ascii="Calibri" w:hAnsi="Calibri" w:cs="Calibri"/>
            <w:sz w:val="22"/>
            <w:szCs w:val="22"/>
          </w:rPr>
          <w:instrText xml:space="preserve">" </w:instrText>
        </w:r>
        <w:r w:rsidR="00D2272E">
          <w:rPr>
            <w:rFonts w:ascii="Calibri" w:hAnsi="Calibri" w:cs="Calibri"/>
            <w:sz w:val="22"/>
            <w:szCs w:val="22"/>
          </w:rPr>
          <w:fldChar w:fldCharType="separate"/>
        </w:r>
      </w:ins>
      <w:r w:rsidR="00D2272E" w:rsidRPr="00C554B0">
        <w:rPr>
          <w:rStyle w:val="Hyperlink"/>
          <w:rFonts w:ascii="Calibri" w:hAnsi="Calibri" w:cs="Calibri"/>
          <w:sz w:val="22"/>
          <w:szCs w:val="22"/>
          <w:rPrChange w:id="6" w:author="Michelle Thiele" w:date="2012-02-16T17:42:00Z">
            <w:rPr>
              <w:rStyle w:val="Hyperlink"/>
              <w:rFonts w:ascii="Calibri" w:hAnsi="Calibri" w:cs="Calibri"/>
              <w:sz w:val="22"/>
              <w:szCs w:val="22"/>
            </w:rPr>
          </w:rPrChange>
        </w:rPr>
        <w:t>shixson@newvideo</w:t>
      </w:r>
      <w:del w:id="7" w:author="Michelle Thiele" w:date="2012-02-16T17:42:00Z">
        <w:r w:rsidR="00D2272E" w:rsidRPr="00C554B0" w:rsidDel="00D2272E">
          <w:rPr>
            <w:rStyle w:val="Hyperlink"/>
            <w:rFonts w:ascii="Calibri" w:hAnsi="Calibri" w:cs="Calibri"/>
            <w:sz w:val="22"/>
            <w:szCs w:val="22"/>
            <w:rPrChange w:id="8" w:author="Michelle Thiele" w:date="2012-02-16T17:42:00Z">
              <w:rPr>
                <w:rStyle w:val="Hyperlink"/>
                <w:rFonts w:ascii="Calibri" w:hAnsi="Calibri" w:cs="Calibri"/>
                <w:sz w:val="22"/>
                <w:szCs w:val="22"/>
              </w:rPr>
            </w:rPrChange>
          </w:rPr>
          <w:delText>m</w:delText>
        </w:r>
      </w:del>
      <w:r w:rsidR="00D2272E" w:rsidRPr="00C554B0">
        <w:rPr>
          <w:rStyle w:val="Hyperlink"/>
          <w:rFonts w:ascii="Calibri" w:hAnsi="Calibri" w:cs="Calibri"/>
          <w:sz w:val="22"/>
          <w:szCs w:val="22"/>
          <w:rPrChange w:id="9" w:author="Michelle Thiele" w:date="2012-02-16T17:42:00Z">
            <w:rPr>
              <w:rStyle w:val="Hyperlink"/>
              <w:rFonts w:ascii="Calibri" w:hAnsi="Calibri" w:cs="Calibri"/>
              <w:sz w:val="22"/>
              <w:szCs w:val="22"/>
            </w:rPr>
          </w:rPrChange>
        </w:rPr>
        <w:t>.com</w:t>
      </w:r>
      <w:ins w:id="10" w:author="Michelle Thiele" w:date="2012-02-16T17:42:00Z">
        <w:r w:rsidR="00D2272E">
          <w:rPr>
            <w:rFonts w:ascii="Calibri" w:hAnsi="Calibri" w:cs="Calibri"/>
            <w:sz w:val="22"/>
            <w:szCs w:val="22"/>
          </w:rPr>
          <w:fldChar w:fldCharType="end"/>
        </w:r>
      </w:ins>
    </w:p>
    <w:p w:rsidR="00550ECC" w:rsidRPr="001217CF" w:rsidRDefault="00550ECC">
      <w:pPr>
        <w:rPr>
          <w:rFonts w:ascii="Calibri" w:hAnsi="Calibri" w:cs="Calibri"/>
          <w:sz w:val="22"/>
          <w:szCs w:val="22"/>
        </w:rPr>
      </w:pPr>
      <w:r w:rsidRPr="00924C74">
        <w:rPr>
          <w:rFonts w:ascii="Calibri" w:hAnsi="Calibri" w:cs="Calibri"/>
          <w:b/>
          <w:sz w:val="22"/>
          <w:szCs w:val="22"/>
        </w:rPr>
        <w:t>For box art, please visit:</w:t>
      </w:r>
    </w:p>
    <w:p w:rsidR="00550ECC" w:rsidRPr="00223D55" w:rsidRDefault="00D2272E">
      <w:pPr>
        <w:rPr>
          <w:rFonts w:ascii="Calibri" w:hAnsi="Calibri" w:cs="Calibri"/>
          <w:sz w:val="22"/>
          <w:szCs w:val="22"/>
        </w:rPr>
      </w:pPr>
      <w:hyperlink r:id="rId7" w:history="1">
        <w:r w:rsidR="00550ECC" w:rsidRPr="00223D55">
          <w:rPr>
            <w:rStyle w:val="Hyperlink"/>
            <w:rFonts w:ascii="Calibri" w:hAnsi="Calibri" w:cs="Calibri"/>
            <w:sz w:val="22"/>
            <w:szCs w:val="22"/>
          </w:rPr>
          <w:t>http://www.newvideo.com/new-video-digital/double-hour/</w:t>
        </w:r>
      </w:hyperlink>
    </w:p>
    <w:sectPr w:rsidR="00550ECC" w:rsidRPr="00223D55" w:rsidSect="001217CF">
      <w:pgSz w:w="12240" w:h="15840"/>
      <w:pgMar w:top="1152"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2"/>
  </w:compat>
  <w:rsids>
    <w:rsidRoot w:val="00921030"/>
    <w:rsid w:val="00022D19"/>
    <w:rsid w:val="00052526"/>
    <w:rsid w:val="000C70D6"/>
    <w:rsid w:val="000D0A76"/>
    <w:rsid w:val="001217CF"/>
    <w:rsid w:val="001D38F7"/>
    <w:rsid w:val="00223D55"/>
    <w:rsid w:val="003655EC"/>
    <w:rsid w:val="003B1541"/>
    <w:rsid w:val="0054175A"/>
    <w:rsid w:val="00550ECC"/>
    <w:rsid w:val="005D6B2E"/>
    <w:rsid w:val="006339E9"/>
    <w:rsid w:val="00671577"/>
    <w:rsid w:val="0067611F"/>
    <w:rsid w:val="006B0BB2"/>
    <w:rsid w:val="0071103E"/>
    <w:rsid w:val="00790696"/>
    <w:rsid w:val="008F7164"/>
    <w:rsid w:val="009030DC"/>
    <w:rsid w:val="00921030"/>
    <w:rsid w:val="00924C74"/>
    <w:rsid w:val="009B6D2A"/>
    <w:rsid w:val="00A7385C"/>
    <w:rsid w:val="00A770A4"/>
    <w:rsid w:val="00A970A2"/>
    <w:rsid w:val="00B34BD6"/>
    <w:rsid w:val="00BD3E20"/>
    <w:rsid w:val="00C44DD8"/>
    <w:rsid w:val="00CC146C"/>
    <w:rsid w:val="00CD44B8"/>
    <w:rsid w:val="00D2272E"/>
    <w:rsid w:val="00D9447B"/>
    <w:rsid w:val="00DB20EF"/>
    <w:rsid w:val="00DE2CE4"/>
    <w:rsid w:val="00DF1F84"/>
    <w:rsid w:val="00E231C1"/>
    <w:rsid w:val="00E73C81"/>
    <w:rsid w:val="00E87BFE"/>
    <w:rsid w:val="00EF3245"/>
    <w:rsid w:val="00F9453B"/>
    <w:rsid w:val="00FF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D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21030"/>
  </w:style>
  <w:style w:type="paragraph" w:styleId="BalloonText">
    <w:name w:val="Balloon Text"/>
    <w:basedOn w:val="Normal"/>
    <w:link w:val="BalloonTextChar"/>
    <w:uiPriority w:val="99"/>
    <w:semiHidden/>
    <w:rsid w:val="00921030"/>
    <w:rPr>
      <w:rFonts w:ascii="Tahoma" w:eastAsia="Calibri" w:hAnsi="Tahoma" w:cs="Tahoma"/>
      <w:sz w:val="16"/>
      <w:szCs w:val="16"/>
    </w:rPr>
  </w:style>
  <w:style w:type="character" w:customStyle="1" w:styleId="BalloonTextChar">
    <w:name w:val="Balloon Text Char"/>
    <w:basedOn w:val="DefaultParagraphFont"/>
    <w:link w:val="BalloonText"/>
    <w:uiPriority w:val="99"/>
    <w:semiHidden/>
    <w:locked/>
    <w:rsid w:val="00921030"/>
    <w:rPr>
      <w:rFonts w:ascii="Tahoma" w:hAnsi="Tahoma" w:cs="Tahoma"/>
      <w:sz w:val="16"/>
      <w:szCs w:val="16"/>
    </w:rPr>
  </w:style>
  <w:style w:type="paragraph" w:styleId="Header">
    <w:name w:val="header"/>
    <w:basedOn w:val="Normal"/>
    <w:link w:val="HeaderChar"/>
    <w:uiPriority w:val="99"/>
    <w:rsid w:val="00B34BD6"/>
    <w:pPr>
      <w:tabs>
        <w:tab w:val="center" w:pos="4320"/>
        <w:tab w:val="right" w:pos="8640"/>
      </w:tabs>
    </w:pPr>
  </w:style>
  <w:style w:type="character" w:customStyle="1" w:styleId="HeaderChar">
    <w:name w:val="Header Char"/>
    <w:basedOn w:val="DefaultParagraphFont"/>
    <w:link w:val="Header"/>
    <w:uiPriority w:val="99"/>
    <w:locked/>
    <w:rsid w:val="00B34BD6"/>
    <w:rPr>
      <w:rFonts w:ascii="Times New Roman" w:hAnsi="Times New Roman" w:cs="Times New Roman"/>
      <w:sz w:val="24"/>
      <w:szCs w:val="24"/>
    </w:rPr>
  </w:style>
  <w:style w:type="character" w:styleId="Strong">
    <w:name w:val="Strong"/>
    <w:basedOn w:val="DefaultParagraphFont"/>
    <w:uiPriority w:val="99"/>
    <w:qFormat/>
    <w:rsid w:val="00DE2CE4"/>
    <w:rPr>
      <w:rFonts w:cs="Times New Roman"/>
      <w:b/>
      <w:bCs/>
    </w:rPr>
  </w:style>
  <w:style w:type="character" w:customStyle="1" w:styleId="meta-value">
    <w:name w:val="meta-value"/>
    <w:basedOn w:val="DefaultParagraphFont"/>
    <w:uiPriority w:val="99"/>
    <w:rsid w:val="00CC146C"/>
    <w:rPr>
      <w:rFonts w:cs="Times New Roman"/>
    </w:rPr>
  </w:style>
  <w:style w:type="character" w:styleId="Emphasis">
    <w:name w:val="Emphasis"/>
    <w:basedOn w:val="DefaultParagraphFont"/>
    <w:uiPriority w:val="99"/>
    <w:qFormat/>
    <w:rsid w:val="00223D55"/>
    <w:rPr>
      <w:rFonts w:cs="Times New Roman"/>
      <w:i/>
      <w:iCs/>
    </w:rPr>
  </w:style>
  <w:style w:type="character" w:styleId="Hyperlink">
    <w:name w:val="Hyperlink"/>
    <w:basedOn w:val="DefaultParagraphFont"/>
    <w:uiPriority w:val="99"/>
    <w:rsid w:val="00223D55"/>
    <w:rPr>
      <w:rFonts w:cs="Times New Roman"/>
      <w:color w:val="0000FF"/>
      <w:u w:val="single"/>
    </w:rPr>
  </w:style>
  <w:style w:type="paragraph" w:customStyle="1" w:styleId="BodyA">
    <w:name w:val="Body A"/>
    <w:uiPriority w:val="99"/>
    <w:rsid w:val="00A770A4"/>
    <w:rPr>
      <w:rFonts w:ascii="Helvetica" w:eastAsia="ヒラギノ角ゴ Pro W3" w:hAnsi="Helvetica"/>
      <w:color w:val="000000"/>
      <w:sz w:val="24"/>
      <w:szCs w:val="20"/>
    </w:rPr>
  </w:style>
  <w:style w:type="paragraph" w:styleId="PlainText">
    <w:name w:val="Plain Text"/>
    <w:basedOn w:val="Normal"/>
    <w:link w:val="PlainTextChar"/>
    <w:uiPriority w:val="99"/>
    <w:rsid w:val="008F7164"/>
    <w:rPr>
      <w:rFonts w:ascii="Courier New" w:eastAsia="Calibri" w:hAnsi="Courier New" w:cs="Courier New"/>
      <w:sz w:val="20"/>
      <w:szCs w:val="20"/>
    </w:rPr>
  </w:style>
  <w:style w:type="character" w:customStyle="1" w:styleId="PlainTextChar">
    <w:name w:val="Plain Text Char"/>
    <w:basedOn w:val="DefaultParagraphFont"/>
    <w:link w:val="PlainText"/>
    <w:uiPriority w:val="99"/>
    <w:semiHidden/>
    <w:locked/>
    <w:rsid w:val="000C70D6"/>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962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wvideo.com/new-video-digital/double-hou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IMMEDIATE RELEASE – draft 2/16/12</dc:title>
  <dc:creator>sommer hixson</dc:creator>
  <cp:lastModifiedBy>Michelle Thiele</cp:lastModifiedBy>
  <cp:revision>3</cp:revision>
  <cp:lastPrinted>2012-02-15T19:41:00Z</cp:lastPrinted>
  <dcterms:created xsi:type="dcterms:W3CDTF">2012-02-16T22:37:00Z</dcterms:created>
  <dcterms:modified xsi:type="dcterms:W3CDTF">2012-02-16T22:42:00Z</dcterms:modified>
</cp:coreProperties>
</file>